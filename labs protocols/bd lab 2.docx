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Лабораторная работа №2 Логическое проектирование базы данных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Ф.И.О.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Миронов Д.С.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ИВТ-261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Соколов А.А.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сдачи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Ход выполнения работы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ER диаграмма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2. по своей ER-диаграмме построить реляционную схему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3. придумать данные и привести примеры хотя бы 2 экземпляров каждой из таблиц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.8543759616257"/>
        <w:gridCol w:w="2535.9037016924613"/>
        <w:gridCol w:w="2524.376866684768"/>
        <w:gridCol w:w="2524.376866684768"/>
        <w:tblGridChange w:id="0">
          <w:tblGrid>
            <w:gridCol w:w="1440.8543759616257"/>
            <w:gridCol w:w="2535.9037016924613"/>
            <w:gridCol w:w="2524.376866684768"/>
            <w:gridCol w:w="2524.376866684768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911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Жмышенко Валерий Альбертович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Эстетиков Денис Степанович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Иванов Иван Иванович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Место жительства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г. Геленджик, ул. Горная, д. 1, кв.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г. Самара, ул. Ленина, д. 3, кв. 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г. Волгоград, ул. Таращанцев, д.3, кв. 22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Место работы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Безработный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ООО "Газпром"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Студент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17.03.1967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22.01.2000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21.12.2001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7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3090"/>
        <w:gridCol w:w="1725"/>
        <w:tblGridChange w:id="0">
          <w:tblGrid>
            <w:gridCol w:w="1905"/>
            <w:gridCol w:w="3090"/>
            <w:gridCol w:w="1725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Вклад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Вклад Дополнительный процент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Вклад Сохраняй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17 марта 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1 апреля 2022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создания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марта 2021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апреля 2021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вклада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400000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Процентная ставка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4,50%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3,56%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Доход по вкладу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27 000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14 226,76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Клиента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02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1500"/>
        <w:gridCol w:w="1500"/>
        <w:tblGridChange w:id="0">
          <w:tblGrid>
            <w:gridCol w:w="2025"/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Кредит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кредит. карты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1234 5678 9101 1121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1234 2345 3456 4567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кредита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150000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Процентная ставка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3%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Остаток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Задолжность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Клиента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4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80"/>
        <w:gridCol w:w="1500"/>
        <w:gridCol w:w="1500"/>
        <w:gridCol w:w="1500"/>
        <w:tblGridChange w:id="0">
          <w:tblGrid>
            <w:gridCol w:w="1980"/>
            <w:gridCol w:w="1500"/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Страховка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909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Страховка кота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Страховка дома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Страховка машины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и время о.с.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30.01.2021 15-00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19.08.2005 15-12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03.30.2021 12-32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Клиента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911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34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45"/>
        <w:gridCol w:w="1500"/>
        <w:gridCol w:w="1500"/>
        <w:gridCol w:w="1500"/>
        <w:tblGridChange w:id="0">
          <w:tblGrid>
            <w:gridCol w:w="1845"/>
            <w:gridCol w:w="1500"/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Карта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967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счета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1234567891011121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1234234534564567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7674234534564567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денег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113377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3231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Корр. счет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12323213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13213213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35342532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21321321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12312321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43545534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Клиента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911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Отделения банка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789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9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30"/>
        <w:gridCol w:w="1500"/>
        <w:gridCol w:w="1500"/>
        <w:gridCol w:w="1500"/>
        <w:tblGridChange w:id="0">
          <w:tblGrid>
            <w:gridCol w:w="2430"/>
            <w:gridCol w:w="1500"/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Транзакция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478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транзакции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ins w:author="Александр Соколов" w:id="0" w:date="2021-03-31T11:21:43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1232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и время транзакции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02.02.2021 15-45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03.03.2013 13-41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13.03.2013 14-41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Типа транзакции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789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Транзакция по карте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669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Карты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967</w:t>
            </w:r>
          </w:p>
        </w:tc>
      </w:tr>
      <w:tr>
        <w:trPr>
          <w:trHeight w:val="324.477539062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Транзакции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789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Транзация по кредиту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Кредита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Транзакции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транзакции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Перевод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Снятие средств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  <w:ins w:author="Александр Соколов" w:id="1" w:date="2021-03-31T11:23:03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Типа </w:t>
              </w:r>
            </w:ins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Транзакции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27513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13421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ins w:author="Александр Соколов" w:id="2" w:date="2021-03-31T11:22:52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789</w:t>
              </w:r>
            </w:ins>
            <w:del w:author="Александр Соколов" w:id="2" w:date="2021-03-31T11:22:52Z">
              <w:r w:rsidDel="00000000" w:rsidR="00000000" w:rsidRPr="00000000">
                <w:rPr>
                  <w:sz w:val="20"/>
                  <w:szCs w:val="20"/>
                  <w:rtl w:val="0"/>
                </w:rPr>
                <w:delText xml:space="preserve">478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3300"/>
        <w:gridCol w:w="3285"/>
        <w:tblGridChange w:id="0">
          <w:tblGrid>
            <w:gridCol w:w="1875"/>
            <w:gridCol w:w="3300"/>
            <w:gridCol w:w="3285"/>
          </w:tblGrid>
        </w:tblGridChange>
      </w:tblGrid>
      <w:tr>
        <w:trPr>
          <w:trHeight w:val="8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Чек по операции для клиента (свое дело)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323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клиента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Физическое лицо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Юрридическое лицо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и время соз.ч.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02.20.2021 15-33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11.20.2020 16-18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и время плат.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02.20.2021 16-33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12.20.2020 13-00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платежа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2323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чека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289631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231648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на чек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Карты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</w:tr>
    </w:tbl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4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3090"/>
        <w:gridCol w:w="1725"/>
        <w:gridCol w:w="1725"/>
        <w:tblGridChange w:id="0">
          <w:tblGrid>
            <w:gridCol w:w="1905"/>
            <w:gridCol w:w="3090"/>
            <w:gridCol w:w="1725"/>
            <w:gridCol w:w="1725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Отделение банка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789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г. Волгоград, ул. Еременко, д.32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г. Москва, ул. Ленина, д. 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г. Москва, ул. Ленина, д. 2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работы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08-00:23-00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00:00-23:59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09-00:20:00</w:t>
            </w:r>
          </w:p>
        </w:tc>
      </w:tr>
    </w:tbl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502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1500"/>
        <w:gridCol w:w="1500"/>
        <w:tblGridChange w:id="0">
          <w:tblGrid>
            <w:gridCol w:w="2025"/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Мини-кафе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столов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стульев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Отделения банка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808</w:t>
            </w:r>
          </w:p>
        </w:tc>
      </w:tr>
    </w:tbl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49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80"/>
        <w:gridCol w:w="1500"/>
        <w:gridCol w:w="1500"/>
        <w:tblGridChange w:id="0">
          <w:tblGrid>
            <w:gridCol w:w="1980"/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вариант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Покупка товара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Покупка товара</w:t>
            </w:r>
          </w:p>
        </w:tc>
      </w:tr>
      <w:tr>
        <w:trPr>
          <w:trHeight w:val="5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и время заказа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02.20.2021 15-33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11.20.2020 16-18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Стоимость заказа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Мини-кафе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Клиента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